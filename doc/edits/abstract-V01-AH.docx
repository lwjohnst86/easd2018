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CF3A2" w14:textId="77777777" w:rsidR="004758D7" w:rsidRDefault="00B24182">
      <w:pPr>
        <w:pStyle w:val="FirstParagraph"/>
      </w:pPr>
      <w:r>
        <w:rPr>
          <w:b/>
        </w:rPr>
        <w:t>Leg length, a marker of early childhood conditions, associates with specific clusters of serum fatty acids</w:t>
      </w:r>
    </w:p>
    <w:p w14:paraId="2BFB775A" w14:textId="77777777" w:rsidR="004758D7" w:rsidRDefault="00B24182">
      <w:r>
        <w:t>Luke W. Johnston, Zhen Liu, Ravi Retnakaran, Stewart B. Harris, Bernard Zinman, Richard P. Bazinet, Anthony J. Hanley</w:t>
      </w:r>
    </w:p>
    <w:p w14:paraId="691E87F1" w14:textId="77777777" w:rsidR="004758D7" w:rsidRDefault="00B24182">
      <w:r>
        <w:rPr>
          <w:b/>
        </w:rPr>
        <w:t>Background</w:t>
      </w:r>
      <w:r>
        <w:t xml:space="preserve">: </w:t>
      </w:r>
      <w:r>
        <w:t xml:space="preserve">Adverse early childhood conditions have been associated with </w:t>
      </w:r>
      <w:del w:id="0" w:author="Anthony Hanley" w:date="2018-03-27T08:56:00Z">
        <w:r w:rsidDel="00D84C12">
          <w:delText xml:space="preserve">a </w:delText>
        </w:r>
      </w:del>
      <w:r>
        <w:t xml:space="preserve">greater risk for adult chronic diseases such as type 2 diabetes </w:t>
      </w:r>
      <w:ins w:id="1" w:author="Anthony Hanley" w:date="2018-03-27T09:00:00Z">
        <w:r w:rsidR="00D84C12">
          <w:t xml:space="preserve">(T2DM) </w:t>
        </w:r>
      </w:ins>
      <w:r>
        <w:t xml:space="preserve">and cardiovascular disease. However, the specific mechanism of action is not well elucidated. Adult leg length is </w:t>
      </w:r>
      <w:commentRangeStart w:id="2"/>
      <w:r>
        <w:t xml:space="preserve">a useful </w:t>
      </w:r>
      <w:commentRangeEnd w:id="2"/>
      <w:r w:rsidR="00D84C12">
        <w:rPr>
          <w:rStyle w:val="CommentReference"/>
        </w:rPr>
        <w:commentReference w:id="2"/>
      </w:r>
      <w:r>
        <w:t>biomar</w:t>
      </w:r>
      <w:r>
        <w:t xml:space="preserve">ker of early childhood conditions. We aimed to explore </w:t>
      </w:r>
      <w:commentRangeStart w:id="3"/>
      <w:r>
        <w:t xml:space="preserve">potential patterns </w:t>
      </w:r>
      <w:commentRangeEnd w:id="3"/>
      <w:r w:rsidR="00D84C12">
        <w:rPr>
          <w:rStyle w:val="CommentReference"/>
        </w:rPr>
        <w:commentReference w:id="3"/>
      </w:r>
      <w:r>
        <w:t xml:space="preserve">within a broad spectrum of serum </w:t>
      </w:r>
      <w:del w:id="4" w:author="Anthony Hanley" w:date="2018-03-27T08:57:00Z">
        <w:r w:rsidDel="00D84C12">
          <w:delText xml:space="preserve">lipids </w:delText>
        </w:r>
      </w:del>
      <w:ins w:id="5" w:author="Anthony Hanley" w:date="2018-03-27T08:57:00Z">
        <w:r w:rsidR="00D84C12">
          <w:t>fatty acids (FA</w:t>
        </w:r>
        <w:commentRangeStart w:id="6"/>
        <w:r w:rsidR="00D84C12">
          <w:t>)</w:t>
        </w:r>
        <w:commentRangeEnd w:id="6"/>
        <w:r w:rsidR="00D84C12">
          <w:rPr>
            <w:rStyle w:val="CommentReference"/>
          </w:rPr>
          <w:commentReference w:id="6"/>
        </w:r>
        <w:r w:rsidR="00D84C12">
          <w:t xml:space="preserve"> </w:t>
        </w:r>
      </w:ins>
      <w:r>
        <w:t xml:space="preserve">based on </w:t>
      </w:r>
      <w:ins w:id="7" w:author="Anthony Hanley" w:date="2018-03-27T08:59:00Z">
        <w:r w:rsidR="00D84C12">
          <w:t>associations wit</w:t>
        </w:r>
        <w:commentRangeStart w:id="8"/>
        <w:r w:rsidR="00D84C12">
          <w:t>h</w:t>
        </w:r>
        <w:commentRangeEnd w:id="8"/>
        <w:r w:rsidR="00D84C12">
          <w:rPr>
            <w:rStyle w:val="CommentReference"/>
          </w:rPr>
          <w:commentReference w:id="8"/>
        </w:r>
        <w:r w:rsidR="00D84C12">
          <w:t xml:space="preserve"> </w:t>
        </w:r>
      </w:ins>
      <w:r>
        <w:t>height and leg length.</w:t>
      </w:r>
    </w:p>
    <w:p w14:paraId="535216FF" w14:textId="77777777" w:rsidR="004758D7" w:rsidRDefault="00B24182">
      <w:r>
        <w:rPr>
          <w:b/>
        </w:rPr>
        <w:t>Methods</w:t>
      </w:r>
      <w:r>
        <w:t xml:space="preserve">: Canadian adults (n=453) at risk for </w:t>
      </w:r>
      <w:del w:id="9" w:author="Anthony Hanley" w:date="2018-03-27T09:00:00Z">
        <w:r w:rsidDel="00D84C12">
          <w:delText>type 2 diabetes</w:delText>
        </w:r>
      </w:del>
      <w:ins w:id="10" w:author="Anthony Hanley" w:date="2018-03-27T09:00:00Z">
        <w:r w:rsidR="00D84C12">
          <w:t>T2DM</w:t>
        </w:r>
      </w:ins>
      <w:r>
        <w:t xml:space="preserve"> were recruited into a longitudinal cohort. </w:t>
      </w:r>
      <w:del w:id="11" w:author="Anthony Hanley" w:date="2018-03-27T09:01:00Z">
        <w:r w:rsidDel="00D84C12">
          <w:delText>For th</w:delText>
        </w:r>
        <w:r w:rsidDel="00D84C12">
          <w:delText>e lipids, t</w:delText>
        </w:r>
      </w:del>
      <w:ins w:id="12" w:author="Anthony Hanley" w:date="2018-03-27T09:01:00Z">
        <w:r w:rsidR="00D84C12">
          <w:t>T</w:t>
        </w:r>
      </w:ins>
      <w:r>
        <w:t>he concentration</w:t>
      </w:r>
      <w:ins w:id="13" w:author="Anthony Hanley" w:date="2018-03-27T09:01:00Z">
        <w:r w:rsidR="00D84C12">
          <w:t>s</w:t>
        </w:r>
      </w:ins>
      <w:r>
        <w:t xml:space="preserve"> of 22 FA in the cholesteryl ester (CE), phospholipid (PL), triacylglycerol (TG), and non-esterified (NE) fractions were quantified at the baseline visit. Height and sitting height were measured, which were used to compute leg to</w:t>
      </w:r>
      <w:r>
        <w:t xml:space="preserve"> height ratio (LHR). To identify clusters in the FA profile, partial least squares (PLS) was used with the stature components as the constraining variables and the FA as the predictor variables. </w:t>
      </w:r>
      <w:del w:id="14" w:author="Anthony Hanley" w:date="2018-03-27T09:01:00Z">
        <w:r w:rsidDel="00D84C12">
          <w:delText xml:space="preserve">Two separate </w:delText>
        </w:r>
      </w:del>
      <w:ins w:id="15" w:author="Anthony Hanley" w:date="2018-03-27T09:01:00Z">
        <w:r w:rsidR="00D84C12">
          <w:t>S</w:t>
        </w:r>
        <w:r w:rsidR="00D84C12">
          <w:t xml:space="preserve">eparate </w:t>
        </w:r>
      </w:ins>
      <w:r>
        <w:t>models were analyzed for height and LHR</w:t>
      </w:r>
      <w:del w:id="16" w:author="Anthony Hanley" w:date="2018-03-27T09:01:00Z">
        <w:r w:rsidDel="00D84C12">
          <w:delText xml:space="preserve"> each</w:delText>
        </w:r>
      </w:del>
      <w:r>
        <w:t>.</w:t>
      </w:r>
    </w:p>
    <w:p w14:paraId="0F490470" w14:textId="20097DA6" w:rsidR="004758D7" w:rsidRDefault="00B24182">
      <w:r>
        <w:rPr>
          <w:b/>
        </w:rPr>
        <w:t>Re</w:t>
      </w:r>
      <w:r>
        <w:rPr>
          <w:b/>
        </w:rPr>
        <w:t>sults</w:t>
      </w:r>
      <w:r>
        <w:t>: We extracted the first two components (C1 and C2) for each PLS model (Figure</w:t>
      </w:r>
      <w:commentRangeStart w:id="17"/>
      <w:r>
        <w:t>)</w:t>
      </w:r>
      <w:commentRangeEnd w:id="17"/>
      <w:r w:rsidR="00A97476">
        <w:rPr>
          <w:rStyle w:val="CommentReference"/>
        </w:rPr>
        <w:commentReference w:id="17"/>
      </w:r>
      <w:r>
        <w:t xml:space="preserve">. Higher LHR tended to have </w:t>
      </w:r>
      <w:commentRangeStart w:id="18"/>
      <w:r>
        <w:t>more of</w:t>
      </w:r>
      <w:commentRangeEnd w:id="18"/>
      <w:r w:rsidR="00A97476">
        <w:rPr>
          <w:rStyle w:val="CommentReference"/>
        </w:rPr>
        <w:commentReference w:id="18"/>
      </w:r>
      <w:r>
        <w:t xml:space="preserve"> the C1 cluster (e.g. 20:5n-3 and 22:6n-3 in multiple lipid fractions) and </w:t>
      </w:r>
      <w:commentRangeStart w:id="19"/>
      <w:r>
        <w:t xml:space="preserve">less of </w:t>
      </w:r>
      <w:commentRangeEnd w:id="19"/>
      <w:r w:rsidR="00A97476">
        <w:rPr>
          <w:rStyle w:val="CommentReference"/>
        </w:rPr>
        <w:commentReference w:id="19"/>
      </w:r>
      <w:r>
        <w:t>the C2 cluster (e.g. 14:1n-7, 14:0, 16:0, 16:1n-7, 18:</w:t>
      </w:r>
      <w:r>
        <w:t xml:space="preserve">0 in primarily the TG and PL fractions). For height, there were no </w:t>
      </w:r>
      <w:commentRangeStart w:id="20"/>
      <w:r>
        <w:t xml:space="preserve">clusters </w:t>
      </w:r>
      <w:commentRangeEnd w:id="20"/>
      <w:r w:rsidR="00A97476">
        <w:rPr>
          <w:rStyle w:val="CommentReference"/>
        </w:rPr>
        <w:commentReference w:id="20"/>
      </w:r>
      <w:r>
        <w:t>of FA evident in C1</w:t>
      </w:r>
      <w:ins w:id="21" w:author="Anthony Hanley" w:date="2018-03-27T09:06:00Z">
        <w:r w:rsidR="00A97476">
          <w:t>,</w:t>
        </w:r>
      </w:ins>
      <w:r>
        <w:t xml:space="preserve"> </w:t>
      </w:r>
      <w:del w:id="22" w:author="Anthony Hanley" w:date="2018-03-27T09:06:00Z">
        <w:r w:rsidDel="00A97476">
          <w:delText xml:space="preserve">and </w:delText>
        </w:r>
      </w:del>
      <w:ins w:id="23" w:author="Anthony Hanley" w:date="2018-03-27T09:06:00Z">
        <w:r w:rsidR="00A97476">
          <w:t>which</w:t>
        </w:r>
        <w:r w:rsidR="00A97476">
          <w:t xml:space="preserve"> </w:t>
        </w:r>
      </w:ins>
      <w:r>
        <w:t xml:space="preserve">may reflect that </w:t>
      </w:r>
      <w:del w:id="24" w:author="Anthony Hanley" w:date="2018-03-27T09:06:00Z">
        <w:r w:rsidDel="00A97476">
          <w:delText xml:space="preserve">higher </w:delText>
        </w:r>
      </w:del>
      <w:r>
        <w:t xml:space="preserve">height correlates </w:t>
      </w:r>
      <w:ins w:id="25" w:author="Anthony Hanley" w:date="2018-03-27T09:06:00Z">
        <w:r w:rsidR="00A97476">
          <w:t xml:space="preserve">positively </w:t>
        </w:r>
      </w:ins>
      <w:r>
        <w:t xml:space="preserve">with </w:t>
      </w:r>
      <w:commentRangeStart w:id="26"/>
      <w:r>
        <w:t>more of all FA</w:t>
      </w:r>
      <w:commentRangeEnd w:id="26"/>
      <w:r w:rsidR="00A97476">
        <w:rPr>
          <w:rStyle w:val="CommentReference"/>
        </w:rPr>
        <w:commentReference w:id="26"/>
      </w:r>
      <w:r>
        <w:t xml:space="preserve">. </w:t>
      </w:r>
      <w:commentRangeStart w:id="27"/>
      <w:r>
        <w:t xml:space="preserve">Higher height tended to have more of </w:t>
      </w:r>
      <w:commentRangeEnd w:id="27"/>
      <w:r w:rsidR="00A97476">
        <w:rPr>
          <w:rStyle w:val="CommentReference"/>
        </w:rPr>
        <w:commentReference w:id="27"/>
      </w:r>
      <w:r>
        <w:t>the C2 cluster (e.g. 20 or more carbon long FA in multip</w:t>
      </w:r>
      <w:r>
        <w:t>le fractions).</w:t>
      </w:r>
    </w:p>
    <w:p w14:paraId="7F3C0151" w14:textId="190220BD" w:rsidR="004758D7" w:rsidRDefault="00B24182">
      <w:r>
        <w:rPr>
          <w:b/>
        </w:rPr>
        <w:t>Discussion</w:t>
      </w:r>
      <w:r>
        <w:t xml:space="preserve">: We found that shorter adult leg length had a distinct lipid profile compared to shorter height. This lipid </w:t>
      </w:r>
      <w:ins w:id="28" w:author="Anthony Hanley" w:date="2018-03-27T09:07:00Z">
        <w:r w:rsidR="00A97476">
          <w:t xml:space="preserve">cluster </w:t>
        </w:r>
      </w:ins>
      <w:r>
        <w:t xml:space="preserve">tended to reflect more omega-3 long chain FA and less of the 14 and 16 chain FA (which have been reported to associate </w:t>
      </w:r>
      <w:r>
        <w:lastRenderedPageBreak/>
        <w:t>wit</w:t>
      </w:r>
      <w:r>
        <w:t>h greater de novo lipogenesis)</w:t>
      </w:r>
      <w:commentRangeStart w:id="29"/>
      <w:r>
        <w:t>.</w:t>
      </w:r>
      <w:commentRangeEnd w:id="29"/>
      <w:r w:rsidR="00A97476">
        <w:rPr>
          <w:rStyle w:val="CommentReference"/>
        </w:rPr>
        <w:commentReference w:id="29"/>
      </w:r>
      <w:r>
        <w:t xml:space="preserve"> Our results suggest that early childhood conditions, as reflected in adult leg length, may lead to changes in lipid production and usage.</w:t>
      </w:r>
    </w:p>
    <w:p w14:paraId="3C0B8F51" w14:textId="77777777" w:rsidR="004758D7" w:rsidRDefault="00B24182">
      <w:r>
        <w:rPr>
          <w:noProof/>
        </w:rPr>
        <w:drawing>
          <wp:inline distT="0" distB="0" distL="0" distR="0" wp14:anchorId="2285D8E4" wp14:editId="03DE5ABB">
            <wp:extent cx="5486400" cy="313508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bstract_files/figure-docx/unnamed-chunk-2-1.png"/>
                    <pic:cNvPicPr>
                      <a:picLocks noChangeAspect="1" noChangeArrowheads="1"/>
                    </pic:cNvPicPr>
                  </pic:nvPicPr>
                  <pic:blipFill>
                    <a:blip r:embed="rId10"/>
                    <a:stretch>
                      <a:fillRect/>
                    </a:stretch>
                  </pic:blipFill>
                  <pic:spPr bwMode="auto">
                    <a:xfrm>
                      <a:off x="0" y="0"/>
                      <a:ext cx="5486400" cy="3135085"/>
                    </a:xfrm>
                    <a:prstGeom prst="rect">
                      <a:avLst/>
                    </a:prstGeom>
                    <a:noFill/>
                    <a:ln w="9525">
                      <a:noFill/>
                      <a:headEnd/>
                      <a:tailEnd/>
                    </a:ln>
                  </pic:spPr>
                </pic:pic>
              </a:graphicData>
            </a:graphic>
          </wp:inline>
        </w:drawing>
      </w:r>
    </w:p>
    <w:sectPr w:rsidR="004758D7">
      <w:pgSz w:w="12240" w:h="15840"/>
      <w:pgMar w:top="1440" w:right="1800" w:bottom="1440" w:left="1800"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nthony Hanley" w:date="2018-03-27T08:56:00Z" w:initials="AH">
    <w:p w14:paraId="598A4DAA" w14:textId="77777777" w:rsidR="00D84C12" w:rsidRDefault="00D84C12">
      <w:pPr>
        <w:pStyle w:val="CommentText"/>
      </w:pPr>
      <w:r>
        <w:rPr>
          <w:rStyle w:val="CommentReference"/>
        </w:rPr>
        <w:annotationRef/>
      </w:r>
      <w:r>
        <w:t>“ … an established … “ ?</w:t>
      </w:r>
    </w:p>
  </w:comment>
  <w:comment w:id="3" w:author="Anthony Hanley" w:date="2018-03-27T08:58:00Z" w:initials="AH">
    <w:p w14:paraId="29D25717" w14:textId="77777777" w:rsidR="00D84C12" w:rsidRDefault="00D84C12">
      <w:pPr>
        <w:pStyle w:val="CommentText"/>
      </w:pPr>
      <w:r>
        <w:rPr>
          <w:rStyle w:val="CommentReference"/>
        </w:rPr>
        <w:annotationRef/>
      </w:r>
      <w:r>
        <w:t xml:space="preserve">“ … novel clusters …” or “…distinct clusters …”  .  Just trying to make it sound a bit more affirmative.  </w:t>
      </w:r>
    </w:p>
  </w:comment>
  <w:comment w:id="6" w:author="Anthony Hanley" w:date="2018-03-27T08:57:00Z" w:initials="AH">
    <w:p w14:paraId="0563C927" w14:textId="77777777" w:rsidR="00D84C12" w:rsidRDefault="00D84C12">
      <w:pPr>
        <w:pStyle w:val="CommentText"/>
      </w:pPr>
      <w:r>
        <w:rPr>
          <w:rStyle w:val="CommentReference"/>
        </w:rPr>
        <w:annotationRef/>
      </w:r>
      <w:r>
        <w:t xml:space="preserve">I’ve suggested this as FA appears in the methods below and needs to be defined … </w:t>
      </w:r>
    </w:p>
  </w:comment>
  <w:comment w:id="8" w:author="Anthony Hanley" w:date="2018-03-27T08:59:00Z" w:initials="AH">
    <w:p w14:paraId="60288EB2" w14:textId="77777777" w:rsidR="00D84C12" w:rsidRDefault="00D84C12">
      <w:pPr>
        <w:pStyle w:val="CommentText"/>
      </w:pPr>
      <w:r>
        <w:rPr>
          <w:rStyle w:val="CommentReference"/>
        </w:rPr>
        <w:annotationRef/>
      </w:r>
      <w:r>
        <w:t xml:space="preserve">I know this wording doesn’t adequately capture the mechanism of PLS … you probably have better wording. </w:t>
      </w:r>
    </w:p>
  </w:comment>
  <w:comment w:id="17" w:author="Anthony Hanley" w:date="2018-03-27T09:02:00Z" w:initials="AH">
    <w:p w14:paraId="197994CC" w14:textId="18A3E532" w:rsidR="00A97476" w:rsidRDefault="00A97476">
      <w:pPr>
        <w:pStyle w:val="CommentText"/>
      </w:pPr>
      <w:r>
        <w:rPr>
          <w:rStyle w:val="CommentReference"/>
        </w:rPr>
        <w:annotationRef/>
      </w:r>
      <w:r>
        <w:t>Figure needs a caption</w:t>
      </w:r>
    </w:p>
  </w:comment>
  <w:comment w:id="18" w:author="Anthony Hanley" w:date="2018-03-27T09:03:00Z" w:initials="AH">
    <w:p w14:paraId="629C7479" w14:textId="2802D54A" w:rsidR="00A97476" w:rsidRDefault="00A97476">
      <w:pPr>
        <w:pStyle w:val="CommentText"/>
      </w:pPr>
      <w:r>
        <w:rPr>
          <w:rStyle w:val="CommentReference"/>
        </w:rPr>
        <w:annotationRef/>
      </w:r>
      <w:r>
        <w:t>Can you bring in the concept of loading here?  “ … a stronger loading of … “   … something like that?</w:t>
      </w:r>
    </w:p>
  </w:comment>
  <w:comment w:id="19" w:author="Anthony Hanley" w:date="2018-03-27T09:04:00Z" w:initials="AH">
    <w:p w14:paraId="0FBD3FAB" w14:textId="4EE54637" w:rsidR="00A97476" w:rsidRDefault="00A97476">
      <w:pPr>
        <w:pStyle w:val="CommentText"/>
      </w:pPr>
      <w:r>
        <w:rPr>
          <w:rStyle w:val="CommentReference"/>
        </w:rPr>
        <w:annotationRef/>
      </w:r>
      <w:r>
        <w:t xml:space="preserve">“ … lower loadings of {or with} the  </w:t>
      </w:r>
    </w:p>
  </w:comment>
  <w:comment w:id="20" w:author="Anthony Hanley" w:date="2018-03-27T09:05:00Z" w:initials="AH">
    <w:p w14:paraId="4CC39960" w14:textId="78A366BA" w:rsidR="00A97476" w:rsidRDefault="00A97476">
      <w:pPr>
        <w:pStyle w:val="CommentText"/>
      </w:pPr>
      <w:r>
        <w:rPr>
          <w:rStyle w:val="CommentReference"/>
        </w:rPr>
        <w:annotationRef/>
      </w:r>
      <w:r>
        <w:t>“well defined clusters” ??</w:t>
      </w:r>
    </w:p>
  </w:comment>
  <w:comment w:id="26" w:author="Anthony Hanley" w:date="2018-03-27T09:06:00Z" w:initials="AH">
    <w:p w14:paraId="27260733" w14:textId="32A5920B" w:rsidR="00A97476" w:rsidRDefault="00A97476">
      <w:pPr>
        <w:pStyle w:val="CommentText"/>
      </w:pPr>
      <w:r>
        <w:rPr>
          <w:rStyle w:val="CommentReference"/>
        </w:rPr>
        <w:annotationRef/>
      </w:r>
      <w:r>
        <w:t>“ … total FA concentration” ??</w:t>
      </w:r>
    </w:p>
  </w:comment>
  <w:comment w:id="27" w:author="Anthony Hanley" w:date="2018-03-27T09:07:00Z" w:initials="AH">
    <w:p w14:paraId="14E07D1A" w14:textId="726B49FB" w:rsidR="00A97476" w:rsidRDefault="00A97476">
      <w:pPr>
        <w:pStyle w:val="CommentText"/>
      </w:pPr>
      <w:r>
        <w:rPr>
          <w:rStyle w:val="CommentReference"/>
        </w:rPr>
        <w:annotationRef/>
      </w:r>
      <w:r>
        <w:t xml:space="preserve">“Height tended to load with the C2 cluster … </w:t>
      </w:r>
    </w:p>
  </w:comment>
  <w:comment w:id="29" w:author="Anthony Hanley" w:date="2018-03-27T09:09:00Z" w:initials="AH">
    <w:p w14:paraId="01AEC490" w14:textId="3C31BC97" w:rsidR="00A97476" w:rsidRDefault="00A97476">
      <w:pPr>
        <w:pStyle w:val="CommentText"/>
      </w:pPr>
      <w:r>
        <w:rPr>
          <w:rStyle w:val="CommentReference"/>
        </w:rPr>
        <w:annotationRef/>
      </w:r>
      <w:r>
        <w:t xml:space="preserve">Just to be clear, it was longer or shorter leg length that had </w:t>
      </w:r>
      <w:r w:rsidR="00E5765E">
        <w:t>a stronger loading with this FA pattern?</w:t>
      </w:r>
      <w:bookmarkStart w:id="30" w:name="_GoBack"/>
      <w:bookmarkEnd w:id="3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8A4DAA" w15:done="0"/>
  <w15:commentEx w15:paraId="29D25717" w15:done="0"/>
  <w15:commentEx w15:paraId="0563C927" w15:done="0"/>
  <w15:commentEx w15:paraId="60288EB2" w15:done="0"/>
  <w15:commentEx w15:paraId="197994CC" w15:done="0"/>
  <w15:commentEx w15:paraId="629C7479" w15:done="0"/>
  <w15:commentEx w15:paraId="0FBD3FAB" w15:done="0"/>
  <w15:commentEx w15:paraId="4CC39960" w15:done="0"/>
  <w15:commentEx w15:paraId="27260733" w15:done="0"/>
  <w15:commentEx w15:paraId="14E07D1A" w15:done="0"/>
  <w15:commentEx w15:paraId="01AEC4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0A696" w14:textId="77777777" w:rsidR="00B24182" w:rsidRDefault="00B24182">
      <w:pPr>
        <w:spacing w:after="0" w:line="240" w:lineRule="auto"/>
      </w:pPr>
      <w:r>
        <w:separator/>
      </w:r>
    </w:p>
  </w:endnote>
  <w:endnote w:type="continuationSeparator" w:id="0">
    <w:p w14:paraId="0C76593E" w14:textId="77777777" w:rsidR="00B24182" w:rsidRDefault="00B24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nsolas">
    <w:panose1 w:val="020B0609020204030204"/>
    <w:charset w:val="01"/>
    <w:family w:val="roman"/>
    <w:pitch w:val="variable"/>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C38FB" w14:textId="77777777" w:rsidR="00B24182" w:rsidRDefault="00B24182">
      <w:r>
        <w:separator/>
      </w:r>
    </w:p>
  </w:footnote>
  <w:footnote w:type="continuationSeparator" w:id="0">
    <w:p w14:paraId="5FE6621D" w14:textId="77777777" w:rsidR="00B24182" w:rsidRDefault="00B241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DFE3C62"/>
    <w:multiLevelType w:val="multilevel"/>
    <w:tmpl w:val="F8242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BDB1059"/>
    <w:multiLevelType w:val="multilevel"/>
    <w:tmpl w:val="CE10D24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8B160C5"/>
    <w:multiLevelType w:val="multilevel"/>
    <w:tmpl w:val="723862BE"/>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B0834BE"/>
    <w:multiLevelType w:val="multilevel"/>
    <w:tmpl w:val="17383F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55D0E80"/>
    <w:multiLevelType w:val="multilevel"/>
    <w:tmpl w:val="111811C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0F072CB"/>
    <w:multiLevelType w:val="multilevel"/>
    <w:tmpl w:val="704A25B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hony Hanley">
    <w15:presenceInfo w15:providerId="Windows Live" w15:userId="7f45f5a59c97d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F12B3"/>
    <w:rsid w:val="004758D7"/>
    <w:rsid w:val="004E29B3"/>
    <w:rsid w:val="00590D07"/>
    <w:rsid w:val="00784D58"/>
    <w:rsid w:val="008D6863"/>
    <w:rsid w:val="00A97476"/>
    <w:rsid w:val="00B24182"/>
    <w:rsid w:val="00B86B75"/>
    <w:rsid w:val="00BC48D5"/>
    <w:rsid w:val="00C36279"/>
    <w:rsid w:val="00D84C12"/>
    <w:rsid w:val="00DE6022"/>
    <w:rsid w:val="00E315A3"/>
    <w:rsid w:val="00E576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4778"/>
  <w15:docId w15:val="{BE9ADE46-2A7F-4AEB-844E-6254A7A9F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roid Sans Fallback" w:hAnsi="Cambria"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360" w:lineRule="auto"/>
    </w:pPr>
    <w:rPr>
      <w:color w:val="000000"/>
    </w:rPr>
  </w:style>
  <w:style w:type="paragraph" w:styleId="Heading1">
    <w:name w:val="heading 1"/>
    <w:basedOn w:val="Normal"/>
    <w:next w:val="TextBody"/>
    <w:uiPriority w:val="9"/>
    <w:qFormat/>
    <w:pPr>
      <w:keepNext/>
      <w:keepLines/>
      <w:suppressLineNumbers/>
      <w:spacing w:before="480" w:after="0"/>
      <w:outlineLvl w:val="0"/>
    </w:pPr>
    <w:rPr>
      <w:rFonts w:ascii="Calibri" w:hAnsi="Calibri"/>
      <w:b/>
      <w:bCs/>
      <w:sz w:val="32"/>
      <w:szCs w:val="32"/>
    </w:rPr>
  </w:style>
  <w:style w:type="paragraph" w:styleId="Heading2">
    <w:name w:val="heading 2"/>
    <w:basedOn w:val="Normal"/>
    <w:next w:val="TextBody"/>
    <w:uiPriority w:val="9"/>
    <w:unhideWhenUsed/>
    <w:qFormat/>
    <w:pPr>
      <w:keepNext/>
      <w:keepLines/>
      <w:suppressLineNumbers/>
      <w:spacing w:before="200" w:after="0"/>
      <w:outlineLvl w:val="1"/>
    </w:pPr>
    <w:rPr>
      <w:rFonts w:ascii="Calibri" w:hAnsi="Calibri"/>
      <w:b/>
      <w:bCs/>
      <w:sz w:val="28"/>
      <w:szCs w:val="32"/>
    </w:rPr>
  </w:style>
  <w:style w:type="paragraph" w:styleId="Heading3">
    <w:name w:val="heading 3"/>
    <w:basedOn w:val="Normal"/>
    <w:next w:val="TextBody"/>
    <w:uiPriority w:val="9"/>
    <w:unhideWhenUsed/>
    <w:qFormat/>
    <w:pPr>
      <w:keepNext/>
      <w:keepLines/>
      <w:suppressLineNumbers/>
      <w:spacing w:before="200" w:after="0"/>
      <w:outlineLvl w:val="2"/>
    </w:pPr>
    <w:rPr>
      <w:rFonts w:ascii="Calibri" w:hAnsi="Calibri"/>
      <w:b/>
      <w:bCs/>
      <w:sz w:val="26"/>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b/>
      <w:bCs/>
      <w:color w:val="4F81BD"/>
    </w:rPr>
  </w:style>
  <w:style w:type="paragraph" w:styleId="Heading5">
    <w:name w:val="heading 5"/>
    <w:basedOn w:val="Normal"/>
    <w:next w:val="TextBody"/>
    <w:uiPriority w:val="9"/>
    <w:unhideWhenUsed/>
    <w:qFormat/>
    <w:pPr>
      <w:keepNext/>
      <w:keepLines/>
      <w:spacing w:before="200" w:after="0"/>
      <w:outlineLvl w:val="4"/>
    </w:pPr>
    <w:rPr>
      <w:rFonts w:ascii="Calibri" w:hAnsi="Calibri"/>
      <w:i/>
      <w:iCs/>
      <w:color w:val="4F81BD"/>
    </w:rPr>
  </w:style>
  <w:style w:type="paragraph" w:styleId="Heading6">
    <w:name w:val="heading 6"/>
    <w:basedOn w:val="Normal"/>
    <w:next w:val="TextBody"/>
    <w:uiPriority w:val="9"/>
    <w:unhideWhenUsed/>
    <w:qFormat/>
    <w:pPr>
      <w:keepNext/>
      <w:keepLines/>
      <w:spacing w:before="200" w:after="0"/>
      <w:outlineLvl w:val="5"/>
    </w:pPr>
    <w:rPr>
      <w:rFonts w:ascii="Calibri"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u w:val="single"/>
    </w:rPr>
  </w:style>
  <w:style w:type="character" w:customStyle="1" w:styleId="KeywordTok">
    <w:name w:val="KeywordTok"/>
    <w:basedOn w:val="VerbatimChar"/>
    <w:rPr>
      <w:rFonts w:ascii="Consolas" w:hAnsi="Consolas"/>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i/>
      <w:color w:val="8F5902"/>
      <w:sz w:val="22"/>
      <w:shd w:val="clear" w:color="auto" w:fill="F8F8F8"/>
    </w:rPr>
  </w:style>
  <w:style w:type="character" w:customStyle="1" w:styleId="AnnotationTok">
    <w:name w:val="AnnotationTok"/>
    <w:basedOn w:val="VerbatimChar"/>
    <w:rPr>
      <w:rFonts w:ascii="Consolas" w:hAnsi="Consolas"/>
      <w:i/>
      <w:color w:val="8F5902"/>
      <w:sz w:val="22"/>
      <w:shd w:val="clear" w:color="auto" w:fill="F8F8F8"/>
    </w:rPr>
  </w:style>
  <w:style w:type="character" w:customStyle="1" w:styleId="CommentVarTok">
    <w:name w:val="CommentVar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color w:val="204A87"/>
      <w:sz w:val="22"/>
      <w:shd w:val="clear" w:color="auto" w:fill="F8F8F8"/>
    </w:rPr>
  </w:style>
  <w:style w:type="character" w:customStyle="1" w:styleId="OperatorTok">
    <w:name w:val="OperatorTok"/>
    <w:basedOn w:val="VerbatimChar"/>
    <w:rPr>
      <w:rFonts w:ascii="Consolas" w:hAnsi="Consolas"/>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i/>
      <w:color w:val="8F5902"/>
      <w:sz w:val="22"/>
      <w:shd w:val="clear" w:color="auto" w:fill="F8F8F8"/>
    </w:rPr>
  </w:style>
  <w:style w:type="character" w:customStyle="1" w:styleId="WarningTok">
    <w:name w:val="WarningTok"/>
    <w:basedOn w:val="VerbatimChar"/>
    <w:rPr>
      <w:rFonts w:ascii="Consolas" w:hAnsi="Consolas"/>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qFormat/>
    <w:pPr>
      <w:suppressLineNumbers/>
      <w:spacing w:before="180" w:after="180"/>
    </w:pPr>
  </w:style>
  <w:style w:type="paragraph" w:styleId="List">
    <w:name w:val="List"/>
    <w:basedOn w:val="TextBody"/>
    <w:rPr>
      <w:rFonts w:cs="FreeSans"/>
    </w:rPr>
  </w:style>
  <w:style w:type="paragraph" w:styleId="Caption">
    <w:name w:val="caption"/>
    <w:basedOn w:val="Normal"/>
    <w:link w:val="CaptionChar"/>
    <w:pPr>
      <w:suppressLineNumbers/>
      <w:spacing w:after="120"/>
    </w:pPr>
    <w:rPr>
      <w:rFonts w:cs="FreeSans"/>
      <w:i/>
      <w:iCs/>
    </w:rPr>
  </w:style>
  <w:style w:type="paragraph" w:customStyle="1" w:styleId="Index">
    <w:name w:val="Index"/>
    <w:basedOn w:val="Normal"/>
    <w:pPr>
      <w:suppressLineNumbers/>
    </w:pPr>
    <w:rPr>
      <w:rFonts w:cs="FreeSans"/>
    </w:rPr>
  </w:style>
  <w:style w:type="paragraph" w:customStyle="1" w:styleId="FirstParagraph">
    <w:name w:val="First Paragraph"/>
    <w:basedOn w:val="TextBody"/>
    <w:next w:val="TextBody"/>
    <w:qFormat/>
  </w:style>
  <w:style w:type="paragraph" w:customStyle="1" w:styleId="Compact">
    <w:name w:val="Compact"/>
    <w:basedOn w:val="TextBody"/>
    <w:qFormat/>
    <w:pPr>
      <w:spacing w:before="36" w:after="36"/>
    </w:pPr>
  </w:style>
  <w:style w:type="paragraph" w:styleId="Title">
    <w:name w:val="Title"/>
    <w:basedOn w:val="Normal"/>
    <w:next w:val="TextBody"/>
    <w:qFormat/>
    <w:pPr>
      <w:keepNext/>
      <w:keepLines/>
      <w:spacing w:before="480" w:after="240"/>
      <w:jc w:val="center"/>
    </w:pPr>
    <w:rPr>
      <w:rFonts w:ascii="Calibri" w:hAnsi="Calibri"/>
      <w:b/>
      <w:bCs/>
      <w:sz w:val="36"/>
      <w:szCs w:val="36"/>
    </w:rPr>
  </w:style>
  <w:style w:type="paragraph" w:styleId="Subtitle">
    <w:name w:val="Subtitle"/>
    <w:basedOn w:val="Title"/>
    <w:next w:val="TextBody"/>
    <w:qFormat/>
    <w:pPr>
      <w:spacing w:before="240"/>
    </w:pPr>
    <w:rPr>
      <w:sz w:val="30"/>
      <w:szCs w:val="30"/>
    </w:rPr>
  </w:style>
  <w:style w:type="paragraph" w:customStyle="1" w:styleId="Author">
    <w:name w:val="Author"/>
    <w:next w:val="TextBody"/>
    <w:qFormat/>
    <w:pPr>
      <w:keepNext/>
      <w:keepLines/>
      <w:suppressAutoHyphens/>
      <w:spacing w:after="200"/>
      <w:jc w:val="center"/>
    </w:pPr>
  </w:style>
  <w:style w:type="paragraph" w:styleId="Date">
    <w:name w:val="Date"/>
    <w:next w:val="TextBody"/>
    <w:qFormat/>
    <w:pPr>
      <w:keepNext/>
      <w:keepLines/>
      <w:suppressAutoHyphens/>
      <w:spacing w:after="200"/>
      <w:jc w:val="center"/>
    </w:pPr>
  </w:style>
  <w:style w:type="paragraph" w:customStyle="1" w:styleId="Abstract">
    <w:name w:val="Abstract"/>
    <w:basedOn w:val="Normal"/>
    <w:next w:val="TextBody"/>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TextBody"/>
    <w:next w:val="TextBody"/>
    <w:uiPriority w:val="9"/>
    <w:unhideWhenUsed/>
    <w:qFormat/>
    <w:pPr>
      <w:spacing w:before="100" w:after="100"/>
    </w:pPr>
    <w:rPr>
      <w:rFonts w:ascii="Calibri" w:hAnsi="Calibri"/>
      <w:bCs/>
      <w:sz w:val="20"/>
      <w:szCs w:val="20"/>
    </w:rPr>
  </w:style>
  <w:style w:type="paragraph" w:customStyle="1" w:styleId="Footnote">
    <w:name w:val="Footnote"/>
    <w:basedOn w:val="Normal"/>
    <w:uiPriority w:val="9"/>
    <w:unhideWhenUsed/>
    <w:qFormat/>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rPr>
      <w:i w:val="0"/>
    </w:rPr>
  </w:style>
  <w:style w:type="paragraph" w:customStyle="1" w:styleId="ImageCaption">
    <w:name w:val="Image Caption"/>
    <w:basedOn w:val="Caption"/>
    <w:rPr>
      <w:i w:val="0"/>
    </w:rPr>
  </w:style>
  <w:style w:type="paragraph" w:customStyle="1" w:styleId="Figure">
    <w:name w:val="Figure"/>
    <w:basedOn w:val="Normal"/>
  </w:style>
  <w:style w:type="paragraph" w:customStyle="1" w:styleId="FigurewithCaption">
    <w:name w:val="Figure with Caption"/>
    <w:basedOn w:val="Figure"/>
    <w:pPr>
      <w:keepNext/>
    </w:pPr>
  </w:style>
  <w:style w:type="paragraph" w:customStyle="1" w:styleId="ContentsHeading">
    <w:name w:val="Contents Heading"/>
    <w:basedOn w:val="Heading1"/>
    <w:next w:val="TextBody"/>
    <w:uiPriority w:val="39"/>
    <w:unhideWhenUsed/>
    <w:qFormat/>
    <w:pPr>
      <w:spacing w:before="240" w:line="259" w:lineRule="auto"/>
    </w:pPr>
    <w:rPr>
      <w:b w:val="0"/>
      <w:bCs w:val="0"/>
      <w:color w:val="365F91"/>
    </w:r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style>
  <w:style w:type="paragraph" w:customStyle="1" w:styleId="TableHeading">
    <w:name w:val="Table Heading"/>
    <w:basedOn w:val="TableContents"/>
  </w:style>
  <w:style w:type="character" w:styleId="CommentReference">
    <w:name w:val="annotation reference"/>
    <w:basedOn w:val="DefaultParagraphFont"/>
    <w:semiHidden/>
    <w:unhideWhenUsed/>
    <w:rsid w:val="00D84C12"/>
    <w:rPr>
      <w:sz w:val="16"/>
      <w:szCs w:val="16"/>
    </w:rPr>
  </w:style>
  <w:style w:type="paragraph" w:styleId="CommentText">
    <w:name w:val="annotation text"/>
    <w:basedOn w:val="Normal"/>
    <w:link w:val="CommentTextChar"/>
    <w:semiHidden/>
    <w:unhideWhenUsed/>
    <w:rsid w:val="00D84C12"/>
    <w:pPr>
      <w:spacing w:line="240" w:lineRule="auto"/>
    </w:pPr>
    <w:rPr>
      <w:sz w:val="20"/>
      <w:szCs w:val="20"/>
    </w:rPr>
  </w:style>
  <w:style w:type="character" w:customStyle="1" w:styleId="CommentTextChar">
    <w:name w:val="Comment Text Char"/>
    <w:basedOn w:val="DefaultParagraphFont"/>
    <w:link w:val="CommentText"/>
    <w:semiHidden/>
    <w:rsid w:val="00D84C12"/>
    <w:rPr>
      <w:color w:val="000000"/>
      <w:sz w:val="20"/>
      <w:szCs w:val="20"/>
    </w:rPr>
  </w:style>
  <w:style w:type="paragraph" w:styleId="CommentSubject">
    <w:name w:val="annotation subject"/>
    <w:basedOn w:val="CommentText"/>
    <w:next w:val="CommentText"/>
    <w:link w:val="CommentSubjectChar"/>
    <w:semiHidden/>
    <w:unhideWhenUsed/>
    <w:rsid w:val="00D84C12"/>
    <w:rPr>
      <w:b/>
      <w:bCs/>
    </w:rPr>
  </w:style>
  <w:style w:type="character" w:customStyle="1" w:styleId="CommentSubjectChar">
    <w:name w:val="Comment Subject Char"/>
    <w:basedOn w:val="CommentTextChar"/>
    <w:link w:val="CommentSubject"/>
    <w:semiHidden/>
    <w:rsid w:val="00D84C12"/>
    <w:rPr>
      <w:b/>
      <w:bCs/>
      <w:color w:val="000000"/>
      <w:sz w:val="20"/>
      <w:szCs w:val="20"/>
    </w:rPr>
  </w:style>
  <w:style w:type="paragraph" w:styleId="BalloonText">
    <w:name w:val="Balloon Text"/>
    <w:basedOn w:val="Normal"/>
    <w:link w:val="BalloonTextChar"/>
    <w:semiHidden/>
    <w:unhideWhenUsed/>
    <w:rsid w:val="00D84C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D84C12"/>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5D0F5-5256-4366-9F58-6FC1A45F1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Hanley</dc:creator>
  <cp:lastModifiedBy>Anthony Hanley</cp:lastModifiedBy>
  <cp:revision>4</cp:revision>
  <dcterms:created xsi:type="dcterms:W3CDTF">2018-03-27T12:55:00Z</dcterms:created>
  <dcterms:modified xsi:type="dcterms:W3CDTF">2018-03-27T13:09:00Z</dcterms:modified>
</cp:coreProperties>
</file>